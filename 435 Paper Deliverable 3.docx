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18361" w14:textId="6C3853AB" w:rsidR="00D7522C" w:rsidRPr="007E7D72" w:rsidRDefault="007E7D72" w:rsidP="007E7D72">
      <w:pPr>
        <w:pStyle w:val="papertitle"/>
        <w:spacing w:before="5pt" w:beforeAutospacing="1" w:after="5pt" w:afterAutospacing="1"/>
        <w:rPr>
          <w:kern w:val="48"/>
        </w:rPr>
        <w:sectPr w:rsidR="00D7522C" w:rsidRPr="007E7D72" w:rsidSect="003B4E04">
          <w:footerReference w:type="first" r:id="rId8"/>
          <w:pgSz w:w="595.30pt" w:h="841.90pt" w:code="9"/>
          <w:pgMar w:top="27pt" w:right="44.65pt" w:bottom="72pt" w:left="44.65pt" w:header="36pt" w:footer="36pt" w:gutter="0pt"/>
          <w:cols w:space="36pt"/>
          <w:titlePg/>
          <w:docGrid w:linePitch="360"/>
        </w:sectPr>
      </w:pPr>
      <w:r>
        <w:rPr>
          <w:kern w:val="48"/>
        </w:rPr>
        <w:t>The Intricacies of Differential Privacy Combined With Federated Learning</w:t>
      </w:r>
    </w:p>
    <w:p w14:paraId="5A39CCE5" w14:textId="2B680FE2"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0" w:author="Sepideh Ghanavati" w:date="2022-11-13T18:49:00Z"/>
          <w:iCs/>
        </w:rPr>
      </w:pPr>
      <w:commentRangeStart w:id="1"/>
      <w:r>
        <w:rPr>
          <w:i/>
          <w:iCs/>
        </w:rPr>
        <w:t>Abstract</w:t>
      </w:r>
      <w:r>
        <w:t>—</w:t>
      </w:r>
      <w:commentRangeEnd w:id="1"/>
      <w:r w:rsidR="00844568">
        <w:rPr>
          <w:rStyle w:val="CommentReference"/>
          <w:b w:val="0"/>
          <w:bCs w:val="0"/>
        </w:rPr>
        <w:commentReference w:id="1"/>
      </w:r>
    </w:p>
    <w:p w14:paraId="22333B28" w14:textId="2386E263"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w:t>
      </w:r>
      <w:r w:rsidR="00597C09">
        <w:rPr>
          <w:shd w:val="clear" w:color="auto" w:fill="FFFFFF"/>
        </w:rPr>
        <w:t xml:space="preserve"> which mathematically ensures privacy</w:t>
      </w:r>
      <w:r w:rsidRPr="00507D30">
        <w:rPr>
          <w:shd w:val="clear" w:color="auto" w:fill="FFFFFF"/>
        </w:rPr>
        <w:t>.</w:t>
      </w:r>
      <w:r w:rsidR="00597C09">
        <w:rPr>
          <w:shd w:val="clear" w:color="auto" w:fill="FFFFFF"/>
        </w:rPr>
        <w:t xml:space="preserve"> We test differential privacy on a federated learning mockup. </w:t>
      </w:r>
      <w:r w:rsidRPr="00507D30">
        <w:rPr>
          <w:shd w:val="clear" w:color="auto" w:fill="FFFFFF"/>
        </w:rPr>
        <w:t xml:space="preserve">Using the </w:t>
      </w:r>
      <w:r w:rsidR="00597C09">
        <w:rPr>
          <w:shd w:val="clear" w:color="auto" w:fill="FFFFFF"/>
        </w:rPr>
        <w:t>EMNIST</w:t>
      </w:r>
      <w:r w:rsidRPr="00507D30">
        <w:rPr>
          <w:shd w:val="clear" w:color="auto" w:fill="FFFFFF"/>
        </w:rPr>
        <w:t xml:space="preserve"> dataset</w:t>
      </w:r>
      <w:ins w:id="2" w:author="Sepideh Ghanavati" w:date="2022-11-13T18:54:00Z">
        <w:r w:rsidR="00844568">
          <w:rPr>
            <w:shd w:val="clear" w:color="auto" w:fill="FFFFFF"/>
          </w:rPr>
          <w:t>,</w:t>
        </w:r>
      </w:ins>
      <w:r w:rsidRPr="00507D30">
        <w:rPr>
          <w:shd w:val="clear" w:color="auto" w:fill="FFFFFF"/>
        </w:rPr>
        <w:t xml:space="preserve"> we apply noise to the </w:t>
      </w:r>
      <w:r w:rsidR="00597C09">
        <w:rPr>
          <w:shd w:val="clear" w:color="auto" w:fill="FFFFFF"/>
        </w:rPr>
        <w:t>local model training on each client’s device.</w:t>
      </w:r>
      <w:r w:rsidRPr="00507D30">
        <w:rPr>
          <w:shd w:val="clear" w:color="auto" w:fill="FFFFFF"/>
        </w:rPr>
        <w:t xml:space="preserve"> This shows the applicability of </w:t>
      </w:r>
      <w:r w:rsidR="00597C09">
        <w:rPr>
          <w:shd w:val="clear" w:color="auto" w:fill="FFFFFF"/>
        </w:rPr>
        <w:t xml:space="preserve">local </w:t>
      </w:r>
      <w:r w:rsidRPr="00507D30">
        <w:rPr>
          <w:shd w:val="clear" w:color="auto" w:fill="FFFFFF"/>
        </w:rPr>
        <w:t>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3"/>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3"/>
      <w:r>
        <w:rPr>
          <w:rStyle w:val="CommentReference"/>
          <w:rFonts w:eastAsia="SimSun"/>
        </w:rPr>
        <w:commentReference w:id="3"/>
      </w:r>
      <w:r>
        <w:rPr>
          <w:color w:val="000000"/>
          <w:sz w:val="20"/>
          <w:szCs w:val="20"/>
          <w:shd w:val="clear" w:color="auto" w:fill="FFFFFF"/>
        </w:rPr>
        <w:t>These approaches are termed federated learning and differential privacy. Federated learning described in [7] is the distribution of statistical model across devices (page 2). Differential privacy defined in [2] is the anonymization of data in a dataset which can still be analyzed in order to protect privacy while still being able to run an analysis on the data.</w:t>
      </w:r>
    </w:p>
    <w:p w14:paraId="2D464D4B" w14:textId="66766518" w:rsidR="00E650FD"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67112EF2" w14:textId="3609EA88" w:rsidR="0034053A" w:rsidRPr="0034053A" w:rsidRDefault="0034053A" w:rsidP="0034053A">
      <w:pPr>
        <w:ind w:firstLine="36pt"/>
        <w:jc w:val="both"/>
      </w:pPr>
      <w:r w:rsidRPr="002E63BB">
        <w:t>Differential privacy is a mathematical definition of privacy. It mathematically guarantees the plausible deniability of linking data to an individual within a given dataset. It prevents the issue where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4FF37D99" w14:textId="11C8A87C" w:rsidR="00597C09" w:rsidRPr="00597C09" w:rsidRDefault="00597C09" w:rsidP="002D0FB3">
      <w:pPr>
        <w:pStyle w:val="NormalWeb"/>
        <w:spacing w:before="12pt" w:beforeAutospacing="0" w:after="12pt" w:afterAutospacing="0"/>
        <w:ind w:firstLine="36pt"/>
        <w:jc w:val="both"/>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these data leakages. Applying the DP methodology </w:t>
      </w:r>
      <w:r>
        <w:rPr>
          <w:color w:val="000000"/>
          <w:sz w:val="20"/>
          <w:szCs w:val="20"/>
        </w:rPr>
        <w:lastRenderedPageBreak/>
        <w:t>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protocols cannot be used for federated learning. Because of 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26693601" w14:textId="279F1923" w:rsidR="002E63BB" w:rsidRDefault="00E650FD" w:rsidP="002D0FB3">
      <w:pPr>
        <w:pStyle w:val="NormalWeb"/>
        <w:spacing w:before="0pt" w:beforeAutospacing="0" w:after="0pt" w:afterAutospacing="0"/>
        <w:ind w:firstLine="36pt"/>
        <w:jc w:val="both"/>
        <w:rPr>
          <w:color w:val="000000"/>
          <w:sz w:val="20"/>
          <w:szCs w:val="20"/>
          <w:shd w:val="clear" w:color="auto" w:fill="FFFFFF"/>
        </w:rPr>
      </w:pPr>
      <w:commentRangeStart w:id="4"/>
      <w:r w:rsidRPr="0080760C">
        <w:rPr>
          <w:color w:val="000000"/>
          <w:sz w:val="20"/>
          <w:szCs w:val="20"/>
          <w:shd w:val="clear" w:color="auto" w:fill="FFFFFF"/>
        </w:rPr>
        <w:t xml:space="preserve">The rest of the paper </w:t>
      </w:r>
      <w:commentRangeEnd w:id="4"/>
      <w:r>
        <w:rPr>
          <w:rStyle w:val="CommentReference"/>
          <w:rFonts w:eastAsia="SimSun"/>
        </w:rPr>
        <w:commentReference w:id="4"/>
      </w:r>
      <w:r w:rsidRPr="0080760C">
        <w:rPr>
          <w:color w:val="000000"/>
          <w:sz w:val="20"/>
          <w:szCs w:val="20"/>
          <w:shd w:val="clear" w:color="auto" w:fill="FFFFFF"/>
        </w:rPr>
        <w:t xml:space="preserve">is structured as follows: In Section </w:t>
      </w:r>
      <w:r w:rsidR="00597C09">
        <w:rPr>
          <w:color w:val="000000"/>
          <w:sz w:val="20"/>
          <w:szCs w:val="20"/>
          <w:shd w:val="clear" w:color="auto" w:fill="FFFFFF"/>
        </w:rPr>
        <w:t>II</w:t>
      </w:r>
      <w:r w:rsidRPr="0080760C">
        <w:rPr>
          <w:color w:val="000000"/>
          <w:sz w:val="20"/>
          <w:szCs w:val="20"/>
          <w:shd w:val="clear" w:color="auto" w:fill="FFFFFF"/>
        </w:rPr>
        <w:t>, we discuss the best current methods, in Sectio</w:t>
      </w:r>
      <w:r w:rsidR="0034053A">
        <w:rPr>
          <w:color w:val="000000"/>
          <w:sz w:val="20"/>
          <w:szCs w:val="20"/>
          <w:shd w:val="clear" w:color="auto" w:fill="FFFFFF"/>
        </w:rPr>
        <w:t>n III we will discuss our implementation</w:t>
      </w:r>
      <w:r w:rsidRPr="0080760C">
        <w:rPr>
          <w:color w:val="000000"/>
          <w:sz w:val="20"/>
          <w:szCs w:val="20"/>
          <w:shd w:val="clear" w:color="auto" w:fill="FFFFFF"/>
        </w:rPr>
        <w:t>,</w:t>
      </w:r>
      <w:r w:rsidR="00751A7A">
        <w:rPr>
          <w:color w:val="000000"/>
          <w:sz w:val="20"/>
          <w:szCs w:val="20"/>
          <w:shd w:val="clear" w:color="auto" w:fill="FFFFFF"/>
        </w:rPr>
        <w:t xml:space="preserve"> Section IV will looking the code written for the experiment,</w:t>
      </w:r>
      <w:r w:rsidRPr="0080760C">
        <w:rPr>
          <w:color w:val="000000"/>
          <w:sz w:val="20"/>
          <w:szCs w:val="20"/>
          <w:shd w:val="clear" w:color="auto" w:fill="FFFFFF"/>
        </w:rPr>
        <w:t xml:space="preserve"> in Section </w:t>
      </w:r>
      <w:r w:rsidR="00751A7A">
        <w:rPr>
          <w:color w:val="000000"/>
          <w:sz w:val="20"/>
          <w:szCs w:val="20"/>
          <w:shd w:val="clear" w:color="auto" w:fill="FFFFFF"/>
        </w:rPr>
        <w:t>V</w:t>
      </w:r>
      <w:r w:rsidR="0034053A">
        <w:rPr>
          <w:color w:val="000000"/>
          <w:sz w:val="20"/>
          <w:szCs w:val="20"/>
          <w:shd w:val="clear" w:color="auto" w:fill="FFFFFF"/>
        </w:rPr>
        <w:t xml:space="preserve"> will be a reflection of why the experiment failed</w:t>
      </w:r>
      <w:r w:rsidRPr="0080760C">
        <w:rPr>
          <w:color w:val="000000"/>
          <w:sz w:val="20"/>
          <w:szCs w:val="20"/>
          <w:shd w:val="clear" w:color="auto" w:fill="FFFFFF"/>
        </w:rPr>
        <w:t xml:space="preserve">, </w:t>
      </w:r>
      <w:r w:rsidR="0034053A">
        <w:rPr>
          <w:color w:val="000000"/>
          <w:sz w:val="20"/>
          <w:szCs w:val="20"/>
          <w:shd w:val="clear" w:color="auto" w:fill="FFFFFF"/>
        </w:rPr>
        <w:t>and</w:t>
      </w:r>
      <w:r w:rsidRPr="0080760C">
        <w:rPr>
          <w:color w:val="000000"/>
          <w:sz w:val="20"/>
          <w:szCs w:val="20"/>
          <w:shd w:val="clear" w:color="auto" w:fill="FFFFFF"/>
        </w:rPr>
        <w:t xml:space="preserve"> Section </w:t>
      </w:r>
      <w:r w:rsidR="0034053A">
        <w:rPr>
          <w:color w:val="000000"/>
          <w:sz w:val="20"/>
          <w:szCs w:val="20"/>
          <w:shd w:val="clear" w:color="auto" w:fill="FFFFFF"/>
        </w:rPr>
        <w:t>V</w:t>
      </w:r>
      <w:r w:rsidR="00751A7A">
        <w:rPr>
          <w:color w:val="000000"/>
          <w:sz w:val="20"/>
          <w:szCs w:val="20"/>
          <w:shd w:val="clear" w:color="auto" w:fill="FFFFFF"/>
        </w:rPr>
        <w:t>I</w:t>
      </w:r>
      <w:r w:rsidR="0034053A">
        <w:rPr>
          <w:color w:val="000000"/>
          <w:sz w:val="20"/>
          <w:szCs w:val="20"/>
          <w:shd w:val="clear" w:color="auto" w:fill="FFFFFF"/>
        </w:rPr>
        <w:t xml:space="preserve"> </w:t>
      </w:r>
      <w:r w:rsidRPr="0080760C">
        <w:rPr>
          <w:color w:val="000000"/>
          <w:sz w:val="20"/>
          <w:szCs w:val="20"/>
          <w:shd w:val="clear" w:color="auto" w:fill="FFFFFF"/>
        </w:rPr>
        <w:t xml:space="preserve">will discuss </w:t>
      </w:r>
      <w:r w:rsidR="0034053A">
        <w:rPr>
          <w:color w:val="000000"/>
          <w:sz w:val="20"/>
          <w:szCs w:val="20"/>
          <w:shd w:val="clear" w:color="auto" w:fill="FFFFFF"/>
        </w:rPr>
        <w:t>a literature review of the references</w:t>
      </w:r>
      <w:r w:rsidRPr="0080760C">
        <w:rPr>
          <w:color w:val="000000"/>
          <w:sz w:val="20"/>
          <w:szCs w:val="20"/>
          <w:shd w:val="clear" w:color="auto" w:fill="FFFFFF"/>
        </w:rPr>
        <w:t>.</w:t>
      </w:r>
      <w:r w:rsidR="0080760C" w:rsidRPr="0080760C">
        <w:rPr>
          <w:color w:val="000000"/>
          <w:sz w:val="20"/>
          <w:szCs w:val="20"/>
          <w:shd w:val="clear" w:color="auto" w:fill="FFFFFF"/>
        </w:rPr>
        <w:t> </w:t>
      </w:r>
    </w:p>
    <w:p w14:paraId="7E7C236B" w14:textId="7B67C278" w:rsidR="0034053A" w:rsidRDefault="0034053A" w:rsidP="002D0FB3">
      <w:pPr>
        <w:pStyle w:val="NormalWeb"/>
        <w:spacing w:before="0pt" w:beforeAutospacing="0" w:after="0pt" w:afterAutospacing="0"/>
        <w:ind w:firstLine="36pt"/>
        <w:jc w:val="both"/>
        <w:rPr>
          <w:color w:val="000000"/>
          <w:sz w:val="20"/>
          <w:szCs w:val="20"/>
          <w:shd w:val="clear" w:color="auto" w:fill="FFFFFF"/>
        </w:rPr>
      </w:pPr>
    </w:p>
    <w:p w14:paraId="569C6682" w14:textId="6BEF9353" w:rsidR="0034053A" w:rsidRDefault="0034053A" w:rsidP="00751A7A">
      <w:pPr>
        <w:pStyle w:val="Heading1"/>
        <w:rPr>
          <w:shd w:val="clear" w:color="auto" w:fill="FFFFFF"/>
        </w:rPr>
      </w:pPr>
      <w:r>
        <w:rPr>
          <w:shd w:val="clear" w:color="auto" w:fill="FFFFFF"/>
        </w:rPr>
        <w:t>Current Methods</w:t>
      </w:r>
    </w:p>
    <w:p w14:paraId="293ABFF4" w14:textId="72F8EC5B" w:rsidR="00974D8D" w:rsidRDefault="0034053A" w:rsidP="002D0FB3">
      <w:pPr>
        <w:ind w:firstLine="36pt"/>
        <w:jc w:val="both"/>
      </w:pPr>
      <w:r>
        <w:t>Andrew et al</w:t>
      </w:r>
      <w:r w:rsidR="00F853CE">
        <w:t xml:space="preserve"> </w:t>
      </w:r>
      <w:r>
        <w:t>[16] tests the noise multiplier and clipping scale for federated learning dataset</w:t>
      </w:r>
      <w:r w:rsidR="00974D8D">
        <w:t>s</w:t>
      </w:r>
      <w:r w:rsidR="00F853CE">
        <w:t xml:space="preserve">. The main goal of the paper is to find the effectiveness of adaptive clipping vs. fixed clipping. </w:t>
      </w:r>
      <w:r w:rsidR="00974D8D">
        <w:t>Clipping is a key operation that ensures differential privacy in federated learning. The paper</w:t>
      </w:r>
      <w:r w:rsidR="00F853CE">
        <w:t xml:space="preserve"> finds that adaptive clipping to the median norm works better or just as effective as fixed clipping.</w:t>
      </w:r>
      <w:r w:rsidR="00974D8D">
        <w:t xml:space="preserve"> </w:t>
      </w:r>
      <w:r w:rsidR="00F853CE">
        <w:t>They test this over the CIFAR-100, EMNIST-CR, EMNIST-AE, Shakespeare, SO-NWP, and SO-LR datasets.</w:t>
      </w:r>
      <w:r w:rsidR="00974D8D">
        <w:t xml:space="preserve"> Overall, the ability to use adaptive clipping eliminates the need to tune fixed clipping, and reduces the work needed for this part of the procedure.</w:t>
      </w:r>
    </w:p>
    <w:p w14:paraId="1A26087B" w14:textId="62CCDF11" w:rsidR="002E63BB" w:rsidRDefault="00974D8D" w:rsidP="002D0FB3">
      <w:pPr>
        <w:ind w:firstLine="36pt"/>
        <w:jc w:val="both"/>
      </w:pPr>
      <w:r>
        <w:t>Our group looks to adapt certain parts of this paper within our experiment. We are not concerned with clipping, but the noise multiplier. As shown in Figure 1, Andrew et al [16] says that the EMNIST should have a noise multiplier of 0.03 to balance usability and privacy. Our group plans to test this assumption.</w:t>
      </w:r>
    </w:p>
    <w:p w14:paraId="68966C29" w14:textId="6DC04AB1" w:rsidR="00566FD4" w:rsidRDefault="00566FD4" w:rsidP="002D0FB3">
      <w:pPr>
        <w:ind w:firstLine="36pt"/>
        <w:jc w:val="both"/>
      </w:pPr>
    </w:p>
    <w:p w14:paraId="04FE546D" w14:textId="6346265A" w:rsidR="00566FD4" w:rsidRDefault="00566FD4" w:rsidP="002D0FB3">
      <w:pPr>
        <w:ind w:firstLine="36pt"/>
        <w:jc w:val="both"/>
      </w:pPr>
      <w:r>
        <w:rPr>
          <w:noProof/>
        </w:rPr>
        <w:drawing>
          <wp:inline distT="0" distB="0" distL="0" distR="0" wp14:anchorId="597F81AB" wp14:editId="55E23CDF">
            <wp:extent cx="2324100" cy="1242060"/>
            <wp:effectExtent l="0" t="0" r="0" b="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242060"/>
                    </a:xfrm>
                    <a:prstGeom prst="rect">
                      <a:avLst/>
                    </a:prstGeom>
                  </pic:spPr>
                </pic:pic>
              </a:graphicData>
            </a:graphic>
          </wp:inline>
        </w:drawing>
      </w:r>
    </w:p>
    <w:p w14:paraId="51F1CA0D" w14:textId="0C7F8265" w:rsidR="00566FD4" w:rsidRDefault="00566FD4" w:rsidP="002D0FB3">
      <w:pPr>
        <w:jc w:val="both"/>
      </w:pPr>
      <w:r>
        <w:t>Figure 1: A picture depicting the optimal noise multiplier (z*) and clipping value (C*) for each dataset.</w:t>
      </w:r>
    </w:p>
    <w:p w14:paraId="12BA1F75" w14:textId="562590E8" w:rsidR="00566FD4" w:rsidRDefault="00566FD4" w:rsidP="002D0FB3">
      <w:pPr>
        <w:jc w:val="both"/>
      </w:pPr>
      <w:r>
        <w:t>Source: Adapted from [16]</w:t>
      </w:r>
    </w:p>
    <w:p w14:paraId="4207DBD5" w14:textId="77777777" w:rsidR="00974D8D" w:rsidRPr="00974D8D" w:rsidRDefault="00974D8D" w:rsidP="002D0FB3">
      <w:pPr>
        <w:ind w:firstLine="36pt"/>
        <w:jc w:val="both"/>
      </w:pPr>
    </w:p>
    <w:p w14:paraId="2982E970" w14:textId="028001C4" w:rsidR="002E63BB" w:rsidRDefault="002E63BB" w:rsidP="002D0FB3">
      <w:pPr>
        <w:pStyle w:val="Heading1"/>
        <w:jc w:val="both"/>
        <w:rPr>
          <w:shd w:val="clear" w:color="auto" w:fill="FFFFFF"/>
        </w:rPr>
      </w:pPr>
      <w:r>
        <w:rPr>
          <w:shd w:val="clear" w:color="auto" w:fill="FFFFFF"/>
        </w:rPr>
        <w:t>Discussion of Implementation</w:t>
      </w:r>
    </w:p>
    <w:p w14:paraId="3AD9B0D0" w14:textId="491181ED" w:rsidR="00597C09" w:rsidRDefault="00597C09" w:rsidP="002D0FB3">
      <w:pPr>
        <w:ind w:firstLine="36pt"/>
        <w:jc w:val="both"/>
      </w:pPr>
      <w:r>
        <w:t>Our team plans to implement a baseline fedavg algorithm on the EMNIST dataset. We would train a Keras model through the federated average averaging process.</w:t>
      </w:r>
      <w:r w:rsidR="00F853CE">
        <w:t xml:space="preserve"> The clients would be trained using Standard Gradient Descent (SGD) and over minibatches of its own data, sending to the </w:t>
      </w:r>
      <w:r w:rsidR="00F853CE">
        <w:t>model as the update.</w:t>
      </w:r>
      <w:r>
        <w:t xml:space="preserve"> When training the dataset within each client's device, noise would be added to the data to ensure differential privacy. This will prevent the model from memorizing data from a particular client. We would experiment with adjusting the noise multiplier before performance significantly degrades. In a study by Andrew et al [16],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32F5ED46" w14:textId="2D416BDA" w:rsidR="0034053A" w:rsidRDefault="00566FD4" w:rsidP="0034053A">
      <w:pPr>
        <w:ind w:firstLine="36pt"/>
        <w:jc w:val="both"/>
      </w:pPr>
      <w:r>
        <w:t>Figure 2 shows the</w:t>
      </w:r>
      <w:r w:rsidR="0034053A">
        <w:t xml:space="preserve"> EMNIST dataset</w:t>
      </w:r>
      <w:r>
        <w:t xml:space="preserve"> which</w:t>
      </w:r>
      <w:r w:rsidR="0034053A">
        <w:t xml:space="preserve"> includes a set of handwritten characters derived from the NIST Special Database 19 and converted into 28x28 pixel format with a structure that directly matches the MNIST dataset.</w:t>
      </w:r>
    </w:p>
    <w:p w14:paraId="3161811F" w14:textId="0ED60A9B" w:rsidR="00566FD4" w:rsidRDefault="00566FD4" w:rsidP="0034053A">
      <w:pPr>
        <w:ind w:firstLine="36pt"/>
        <w:jc w:val="both"/>
      </w:pPr>
    </w:p>
    <w:p w14:paraId="38CECF21" w14:textId="70ECF9E1" w:rsidR="00566FD4" w:rsidRDefault="00566FD4" w:rsidP="00566FD4">
      <w:pPr>
        <w:ind w:firstLine="36pt"/>
        <w:jc w:val="both"/>
      </w:pPr>
      <w:r>
        <w:rPr>
          <w:noProof/>
        </w:rPr>
        <w:drawing>
          <wp:inline distT="0" distB="0" distL="0" distR="0" wp14:anchorId="5F7AE2C4" wp14:editId="39936AD4">
            <wp:extent cx="2196872" cy="1405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30" cy="1410087"/>
                    </a:xfrm>
                    <a:prstGeom prst="rect">
                      <a:avLst/>
                    </a:prstGeom>
                  </pic:spPr>
                </pic:pic>
              </a:graphicData>
            </a:graphic>
          </wp:inline>
        </w:drawing>
      </w:r>
    </w:p>
    <w:p w14:paraId="05C154C8" w14:textId="41D3605D" w:rsidR="00566FD4" w:rsidRDefault="00566FD4" w:rsidP="00566FD4">
      <w:pPr>
        <w:jc w:val="both"/>
      </w:pPr>
      <w:r>
        <w:t>Figure 2: Visual depiction of the EMNIST dataset</w:t>
      </w:r>
    </w:p>
    <w:p w14:paraId="6524A547" w14:textId="62EF3BCD" w:rsidR="00566FD4" w:rsidRDefault="00566FD4" w:rsidP="00566FD4">
      <w:pPr>
        <w:jc w:val="both"/>
      </w:pPr>
      <w:r>
        <w:t>Source: Adapted from [21]</w:t>
      </w:r>
    </w:p>
    <w:p w14:paraId="6F5BEC3E" w14:textId="39A01A13" w:rsidR="0034053A" w:rsidRDefault="0034053A" w:rsidP="0034053A">
      <w:pPr>
        <w:ind w:firstLine="36pt"/>
        <w:jc w:val="both"/>
      </w:pPr>
    </w:p>
    <w:p w14:paraId="19C83A60" w14:textId="77777777" w:rsidR="00751A7A" w:rsidRDefault="00751A7A" w:rsidP="00751A7A">
      <w:pPr>
        <w:pStyle w:val="Heading1"/>
      </w:pPr>
      <w:r>
        <w:t>Code Description</w:t>
      </w:r>
    </w:p>
    <w:p w14:paraId="31742774" w14:textId="77777777" w:rsidR="00751A7A" w:rsidRDefault="00751A7A" w:rsidP="00751A7A">
      <w:pPr>
        <w:ind w:firstLine="36pt"/>
        <w:jc w:val="both"/>
      </w:pPr>
      <w:r>
        <w:t>The code used for this experiment was heavily inspired from a Google federated learning workshop [18]. Figures below will give high level overview of the code. Unfortunately, the code does not run as this current time.</w:t>
      </w:r>
    </w:p>
    <w:p w14:paraId="501A57EB" w14:textId="77777777" w:rsidR="00751A7A" w:rsidRDefault="00751A7A" w:rsidP="00751A7A">
      <w:pPr>
        <w:jc w:val="both"/>
      </w:pPr>
    </w:p>
    <w:p w14:paraId="1DABB6DA" w14:textId="77777777" w:rsidR="00751A7A" w:rsidRDefault="00751A7A" w:rsidP="00751A7A">
      <w:pPr>
        <w:jc w:val="both"/>
      </w:pPr>
      <w:r>
        <w:rPr>
          <w:noProof/>
        </w:rPr>
        <w:drawing>
          <wp:inline distT="0" distB="0" distL="0" distR="0" wp14:anchorId="14375491" wp14:editId="29B400B0">
            <wp:extent cx="3086100" cy="781050"/>
            <wp:effectExtent l="0" t="0" r="0" b="0"/>
            <wp:docPr id="3" name="Picture 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781050"/>
                    </a:xfrm>
                    <a:prstGeom prst="rect">
                      <a:avLst/>
                    </a:prstGeom>
                  </pic:spPr>
                </pic:pic>
              </a:graphicData>
            </a:graphic>
          </wp:inline>
        </w:drawing>
      </w:r>
    </w:p>
    <w:p w14:paraId="5F9292EC" w14:textId="77777777" w:rsidR="00751A7A" w:rsidRDefault="00751A7A" w:rsidP="00751A7A">
      <w:pPr>
        <w:jc w:val="both"/>
      </w:pPr>
      <w:r>
        <w:t>Figure 3: Import statements for the federated learning algorithm</w:t>
      </w:r>
    </w:p>
    <w:p w14:paraId="151B5DC0" w14:textId="77777777" w:rsidR="00751A7A" w:rsidRDefault="00751A7A" w:rsidP="00751A7A">
      <w:pPr>
        <w:jc w:val="both"/>
      </w:pPr>
    </w:p>
    <w:p w14:paraId="55E84572" w14:textId="77777777" w:rsidR="00751A7A" w:rsidRDefault="00751A7A" w:rsidP="00751A7A">
      <w:pPr>
        <w:jc w:val="both"/>
      </w:pPr>
      <w:r>
        <w:rPr>
          <w:noProof/>
        </w:rPr>
        <w:drawing>
          <wp:inline distT="0" distB="0" distL="0" distR="0" wp14:anchorId="798B3ABF" wp14:editId="6D59B748">
            <wp:extent cx="3089910" cy="867410"/>
            <wp:effectExtent l="0" t="0" r="0" b="8890"/>
            <wp:docPr id="4" name="Picture 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867410"/>
                    </a:xfrm>
                    <a:prstGeom prst="rect">
                      <a:avLst/>
                    </a:prstGeom>
                  </pic:spPr>
                </pic:pic>
              </a:graphicData>
            </a:graphic>
          </wp:inline>
        </w:drawing>
      </w:r>
    </w:p>
    <w:p w14:paraId="4ABD172E" w14:textId="77777777" w:rsidR="00751A7A" w:rsidRDefault="00751A7A" w:rsidP="00751A7A">
      <w:pPr>
        <w:jc w:val="both"/>
      </w:pPr>
      <w:r>
        <w:t>Figure 4: Code used to download the dataset and store it in a list for each client.</w:t>
      </w:r>
    </w:p>
    <w:p w14:paraId="532F27B6" w14:textId="77777777" w:rsidR="00751A7A" w:rsidRDefault="00751A7A" w:rsidP="00751A7A">
      <w:pPr>
        <w:jc w:val="both"/>
      </w:pPr>
    </w:p>
    <w:p w14:paraId="53134F73" w14:textId="4D5543CB" w:rsidR="00751A7A" w:rsidRDefault="00751A7A" w:rsidP="00751A7A">
      <w:pPr>
        <w:jc w:val="both"/>
      </w:pPr>
    </w:p>
    <w:p w14:paraId="5B16953E" w14:textId="77777777" w:rsidR="00751A7A" w:rsidRDefault="00751A7A" w:rsidP="00751A7A">
      <w:pPr>
        <w:jc w:val="both"/>
      </w:pPr>
    </w:p>
    <w:p w14:paraId="26DBE2EB" w14:textId="77777777" w:rsidR="00751A7A" w:rsidRDefault="00751A7A" w:rsidP="00751A7A">
      <w:pPr>
        <w:jc w:val="both"/>
      </w:pPr>
      <w:r>
        <w:rPr>
          <w:noProof/>
        </w:rPr>
        <w:lastRenderedPageBreak/>
        <w:drawing>
          <wp:inline distT="0" distB="0" distL="0" distR="0" wp14:anchorId="25D935C7" wp14:editId="18F0C712">
            <wp:extent cx="3089910" cy="1178560"/>
            <wp:effectExtent l="0" t="0" r="0" b="254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78560"/>
                    </a:xfrm>
                    <a:prstGeom prst="rect">
                      <a:avLst/>
                    </a:prstGeom>
                  </pic:spPr>
                </pic:pic>
              </a:graphicData>
            </a:graphic>
          </wp:inline>
        </w:drawing>
      </w:r>
    </w:p>
    <w:p w14:paraId="5C9D19AD" w14:textId="77777777" w:rsidR="00751A7A" w:rsidRDefault="00751A7A" w:rsidP="00751A7A">
      <w:pPr>
        <w:jc w:val="both"/>
      </w:pPr>
      <w:r>
        <w:t>Figure 5: Creates a Keras learning model used for the simulation.</w:t>
      </w:r>
    </w:p>
    <w:p w14:paraId="11EEE68E" w14:textId="77777777" w:rsidR="00751A7A" w:rsidRDefault="00751A7A" w:rsidP="00751A7A">
      <w:pPr>
        <w:jc w:val="both"/>
      </w:pPr>
    </w:p>
    <w:p w14:paraId="150F8DDC" w14:textId="77777777" w:rsidR="00751A7A" w:rsidRDefault="00751A7A" w:rsidP="00751A7A">
      <w:pPr>
        <w:jc w:val="both"/>
      </w:pPr>
    </w:p>
    <w:p w14:paraId="10C1F436" w14:textId="77777777" w:rsidR="00751A7A" w:rsidRDefault="00751A7A" w:rsidP="00751A7A">
      <w:pPr>
        <w:jc w:val="both"/>
      </w:pPr>
      <w:r>
        <w:rPr>
          <w:noProof/>
        </w:rPr>
        <w:drawing>
          <wp:inline distT="0" distB="0" distL="0" distR="0" wp14:anchorId="6811C4B8" wp14:editId="0CB4B61E">
            <wp:extent cx="3089910" cy="613410"/>
            <wp:effectExtent l="0" t="0" r="0" b="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13410"/>
                    </a:xfrm>
                    <a:prstGeom prst="rect">
                      <a:avLst/>
                    </a:prstGeom>
                  </pic:spPr>
                </pic:pic>
              </a:graphicData>
            </a:graphic>
          </wp:inline>
        </w:drawing>
      </w:r>
    </w:p>
    <w:p w14:paraId="7BC2736F" w14:textId="77777777" w:rsidR="00751A7A" w:rsidRDefault="00751A7A" w:rsidP="00751A7A">
      <w:pPr>
        <w:jc w:val="both"/>
      </w:pPr>
      <w:r>
        <w:t>Figure 6: Creates the trainer for the federated learning. Parameters are the model, client optimizer, and the differential privacy model. The dp_aggregator is set to noise multiplier as 0.03 and clients per round as 5.</w:t>
      </w:r>
    </w:p>
    <w:p w14:paraId="6DD375E3" w14:textId="77777777" w:rsidR="00751A7A" w:rsidRDefault="00751A7A" w:rsidP="00751A7A">
      <w:pPr>
        <w:jc w:val="both"/>
      </w:pPr>
    </w:p>
    <w:p w14:paraId="645E7C60" w14:textId="77777777" w:rsidR="00751A7A" w:rsidRDefault="00751A7A" w:rsidP="00751A7A">
      <w:pPr>
        <w:jc w:val="both"/>
      </w:pPr>
      <w:r>
        <w:rPr>
          <w:noProof/>
        </w:rPr>
        <w:drawing>
          <wp:inline distT="0" distB="0" distL="0" distR="0" wp14:anchorId="0BBB4643" wp14:editId="2A833602">
            <wp:extent cx="3089910" cy="806450"/>
            <wp:effectExtent l="0" t="0" r="0" b="0"/>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806450"/>
                    </a:xfrm>
                    <a:prstGeom prst="rect">
                      <a:avLst/>
                    </a:prstGeom>
                  </pic:spPr>
                </pic:pic>
              </a:graphicData>
            </a:graphic>
          </wp:inline>
        </w:drawing>
      </w:r>
    </w:p>
    <w:p w14:paraId="17D652E8" w14:textId="77777777" w:rsidR="00751A7A" w:rsidRPr="0099416B" w:rsidRDefault="00751A7A" w:rsidP="00751A7A">
      <w:pPr>
        <w:jc w:val="both"/>
      </w:pPr>
      <w:r>
        <w:t>Figure 7: The for loop iteratively trains each client and prints information about data loss.</w:t>
      </w:r>
    </w:p>
    <w:p w14:paraId="4E1514B5" w14:textId="77777777" w:rsidR="00751A7A" w:rsidRDefault="00751A7A" w:rsidP="0034053A">
      <w:pPr>
        <w:ind w:firstLine="36pt"/>
        <w:jc w:val="both"/>
      </w:pPr>
    </w:p>
    <w:p w14:paraId="212FA8AF" w14:textId="3DA2ADBA" w:rsidR="0034053A" w:rsidRDefault="0034053A" w:rsidP="0034053A">
      <w:pPr>
        <w:pStyle w:val="Heading1"/>
      </w:pPr>
      <w:r>
        <w:t>Reflection</w:t>
      </w:r>
    </w:p>
    <w:p w14:paraId="674FEA3A" w14:textId="6FABD1C9" w:rsidR="002E63BB" w:rsidRPr="002E63BB" w:rsidRDefault="002E63BB" w:rsidP="0034053A">
      <w:pPr>
        <w:ind w:firstLine="36pt"/>
        <w:jc w:val="both"/>
      </w:pPr>
      <w:r w:rsidRPr="002E63BB">
        <w:t xml:space="preserve">We </w:t>
      </w:r>
      <w:r w:rsidR="007E7D72">
        <w:t xml:space="preserve">tried </w:t>
      </w:r>
      <w:r w:rsidRPr="002E63BB">
        <w:t>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w:t>
      </w:r>
      <w:r w:rsidR="007E7D72">
        <w:t>F</w:t>
      </w:r>
      <w:r w:rsidRPr="002E63BB">
        <w:t>low.</w:t>
      </w:r>
    </w:p>
    <w:p w14:paraId="0486B587" w14:textId="0CA9B516" w:rsidR="009303D9" w:rsidRDefault="00C4230B" w:rsidP="000A5A6B">
      <w:pPr>
        <w:pStyle w:val="Heading1"/>
      </w:pPr>
      <w:commentRangeStart w:id="5"/>
      <w:r>
        <w:t>Literature Review</w:t>
      </w:r>
      <w:commentRangeEnd w:id="5"/>
      <w:r w:rsidR="00EB4FBA">
        <w:rPr>
          <w:rStyle w:val="CommentReference"/>
          <w:smallCaps w:val="0"/>
          <w:noProof w:val="0"/>
        </w:rPr>
        <w:commentReference w:id="5"/>
      </w:r>
    </w:p>
    <w:p w14:paraId="6AB59DD1" w14:textId="5A07C8B5" w:rsidR="00C4230B" w:rsidRPr="000A5A6B" w:rsidDel="000A5A6B" w:rsidRDefault="00C4230B" w:rsidP="00627D2F">
      <w:pPr>
        <w:pStyle w:val="NormalWeb"/>
        <w:spacing w:before="0pt" w:beforeAutospacing="0" w:after="0pt" w:afterAutospacing="0"/>
        <w:ind w:firstLine="36pt"/>
        <w:jc w:val="both"/>
        <w:rPr>
          <w:del w:id="6" w:author="Sepideh Ghanavati" w:date="2022-11-13T18:52:00Z"/>
          <w:color w:val="000000"/>
          <w:sz w:val="20"/>
          <w:szCs w:val="20"/>
          <w:shd w:val="clear" w:color="auto" w:fill="FFFFFF"/>
          <w:rPrChange w:id="7" w:author="Sepideh Ghanavati" w:date="2022-11-13T18:51:00Z">
            <w:rPr>
              <w:del w:id="8"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9" w:author="Sepideh Ghanavati" w:date="2022-11-13T18:51:00Z">
            <w:rPr/>
          </w:rPrChange>
        </w:rPr>
      </w:pPr>
      <w:r w:rsidRPr="000A5A6B">
        <w:rPr>
          <w:color w:val="000000"/>
          <w:sz w:val="20"/>
          <w:szCs w:val="20"/>
          <w:shd w:val="clear" w:color="auto" w:fill="FFFFFF"/>
          <w:rPrChange w:id="10"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1"/>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1"/>
      <w:r w:rsidR="00EB4FBA">
        <w:rPr>
          <w:rStyle w:val="CommentReference"/>
          <w:rFonts w:eastAsia="SimSun"/>
        </w:rPr>
        <w:commentReference w:id="11"/>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5AEA5204"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2"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 xml:space="preserve">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w:t>
      </w:r>
      <w:r w:rsidR="005B4B01" w:rsidRPr="00627D2F">
        <w:rPr>
          <w:color w:val="000000"/>
          <w:sz w:val="20"/>
          <w:szCs w:val="20"/>
          <w:shd w:val="clear" w:color="auto" w:fill="FFFFFF"/>
        </w:rPr>
        <w:t>tested but</w:t>
      </w:r>
      <w:r w:rsidR="00C4230B" w:rsidRPr="00627D2F">
        <w:rPr>
          <w:color w:val="000000"/>
          <w:sz w:val="20"/>
          <w:szCs w:val="20"/>
          <w:shd w:val="clear" w:color="auto" w:fill="FFFFFF"/>
        </w:rPr>
        <w:t xml:space="preserve">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1892F30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lastRenderedPageBreak/>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 xml:space="preserve">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w:t>
      </w:r>
      <w:r w:rsidR="005B4B01" w:rsidRPr="00627D2F">
        <w:rPr>
          <w:color w:val="000000"/>
          <w:sz w:val="20"/>
          <w:szCs w:val="20"/>
          <w:shd w:val="clear" w:color="auto" w:fill="FFFFFF"/>
        </w:rPr>
        <w:t>efficiency. `</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C4D9D8A"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w:t>
      </w:r>
      <w:r w:rsidR="005B4B01" w:rsidRPr="00627D2F">
        <w:rPr>
          <w:color w:val="000000"/>
          <w:sz w:val="20"/>
          <w:szCs w:val="20"/>
          <w:shd w:val="clear" w:color="auto" w:fill="FFFFFF"/>
        </w:rPr>
        <w:t>number</w:t>
      </w:r>
      <w:r w:rsidR="00C4230B" w:rsidRPr="00627D2F">
        <w:rPr>
          <w:color w:val="000000"/>
          <w:sz w:val="20"/>
          <w:szCs w:val="20"/>
          <w:shd w:val="clear" w:color="auto" w:fill="FFFFFF"/>
        </w:rPr>
        <w:t xml:space="preserve">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 xml:space="preserve">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w:t>
      </w:r>
      <w:r w:rsidRPr="00627D2F">
        <w:rPr>
          <w:color w:val="000000"/>
          <w:sz w:val="20"/>
          <w:szCs w:val="20"/>
          <w:shd w:val="clear" w:color="auto" w:fill="FFFFFF"/>
        </w:rPr>
        <w:t>datasets. This will help bring forward new solutions for the future.</w:t>
      </w:r>
    </w:p>
    <w:p w14:paraId="5392FD25" w14:textId="0E2EE9A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paper does not execute hands on analysis with mock </w:t>
      </w:r>
      <w:r w:rsidR="005B4B01" w:rsidRPr="00627D2F">
        <w:rPr>
          <w:color w:val="000000"/>
          <w:sz w:val="20"/>
          <w:szCs w:val="20"/>
          <w:shd w:val="clear" w:color="auto" w:fill="FFFFFF"/>
        </w:rPr>
        <w:t>datasets but</w:t>
      </w:r>
      <w:r w:rsidRPr="00627D2F">
        <w:rPr>
          <w:color w:val="000000"/>
          <w:sz w:val="20"/>
          <w:szCs w:val="20"/>
          <w:shd w:val="clear" w:color="auto" w:fill="FFFFFF"/>
        </w:rPr>
        <w:t xml:space="preserve">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is able to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look into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are able to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 xml:space="preserve">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w:t>
      </w:r>
      <w:r w:rsidRPr="00627D2F">
        <w:rPr>
          <w:color w:val="000000"/>
          <w:sz w:val="20"/>
          <w:szCs w:val="20"/>
          <w:shd w:val="clear" w:color="auto" w:fill="FFFFFF"/>
        </w:rPr>
        <w:lastRenderedPageBreak/>
        <w:t>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AI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opens up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3"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4"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 xml:space="preserve">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w:t>
      </w:r>
      <w:r w:rsidRPr="00627D2F">
        <w:rPr>
          <w:color w:val="000000"/>
          <w:sz w:val="20"/>
          <w:szCs w:val="20"/>
          <w:shd w:val="clear" w:color="auto" w:fill="FFFFFF"/>
        </w:rPr>
        <w:t>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5"/>
      <w:r>
        <w:t>Contributions</w:t>
      </w:r>
      <w:commentRangeEnd w:id="15"/>
      <w:r w:rsidR="00EB4FBA">
        <w:rPr>
          <w:rStyle w:val="CommentReference"/>
          <w:smallCaps w:val="0"/>
          <w:noProof w:val="0"/>
        </w:rPr>
        <w:commentReference w:id="15"/>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5B7B2B05" w:rsidR="00BA7AB7" w:rsidRDefault="00BA7AB7" w:rsidP="000A5A6B">
      <w:pPr>
        <w:pStyle w:val="BodyText"/>
        <w:rPr>
          <w:lang w:val="en-US"/>
        </w:rPr>
      </w:pPr>
      <w:r>
        <w:rPr>
          <w:lang w:val="en-US"/>
        </w:rPr>
        <w:t>Peter – Tool implementation.</w:t>
      </w:r>
      <w:r w:rsidR="00CA7BAB">
        <w:rPr>
          <w:lang w:val="en-US"/>
        </w:rPr>
        <w:t xml:space="preserve"> Helped with introduction and research findings.</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20"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21"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22"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23"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24"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Teng Wang, Jun Zhao, Han Yu, Jinyan Liu, Xinyu Yang, Xuebin Ren, and Shuyu Shi. 2019. Privacy-preserving Crowd-guided AI Decision-</w:t>
      </w:r>
      <w:r w:rsidRPr="00C23AC0">
        <w:rPr>
          <w:color w:val="000000"/>
        </w:rPr>
        <w:lastRenderedPageBreak/>
        <w:t xml:space="preserve">making in Ethical Dilemmas. In Proceedings of the 28th ACM International Conference on Information and Knowledge Management (CIKM '19). Association for Computing Machinery, New York, NY, USA, 1311–1320. </w:t>
      </w:r>
      <w:hyperlink r:id="rId25"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26"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7" w:history="1">
        <w:r w:rsidRPr="009515E8">
          <w:rPr>
            <w:rStyle w:val="Hyperlink"/>
          </w:rPr>
          <w:t>https://www.nist.gov/itl/products-and-services/emnist-dataset</w:t>
        </w:r>
      </w:hyperlink>
      <w:r w:rsidRPr="00E650FD">
        <w:rPr>
          <w:color w:val="000000"/>
        </w:rPr>
        <w:t>.</w:t>
      </w:r>
    </w:p>
    <w:p w14:paraId="118830BA" w14:textId="77777777" w:rsidR="00566FD4" w:rsidRDefault="00E650FD" w:rsidP="00566FD4">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5F4622E7" w14:textId="5F377689" w:rsidR="00566FD4" w:rsidRPr="00566FD4" w:rsidRDefault="00566FD4" w:rsidP="00566FD4">
      <w:pPr>
        <w:pStyle w:val="references"/>
        <w:numPr>
          <w:ilvl w:val="0"/>
          <w:numId w:val="30"/>
        </w:numPr>
        <w:tabs>
          <w:tab w:val="num" w:pos="18pt"/>
        </w:tabs>
        <w:ind w:start="17.70pt" w:hanging="17.70pt"/>
        <w:rPr>
          <w:color w:val="000000"/>
        </w:rPr>
      </w:pPr>
      <w:r w:rsidRPr="00566FD4">
        <w:t xml:space="preserve">Cohen, Gregory. “The EMNIST Dataset.” </w:t>
      </w:r>
      <w:r w:rsidRPr="00566FD4">
        <w:rPr>
          <w:i/>
          <w:iCs/>
        </w:rPr>
        <w:t>Neuromorphic Engineering</w:t>
      </w:r>
      <w:r w:rsidRPr="00566FD4">
        <w:t xml:space="preserve">, 28 Dec. 2019, http://greg-cohen.com/datasets/emnist/. </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3"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4"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5"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1"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5"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53A7DA" w14:textId="77777777" w:rsidR="000B5360" w:rsidRDefault="000B5360" w:rsidP="001A3B3D">
      <w:r>
        <w:separator/>
      </w:r>
    </w:p>
  </w:endnote>
  <w:endnote w:type="continuationSeparator" w:id="0">
    <w:p w14:paraId="070DAE7D" w14:textId="77777777" w:rsidR="000B5360" w:rsidRDefault="000B53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59CFF0" w14:textId="77777777" w:rsidR="000B5360" w:rsidRDefault="000B5360" w:rsidP="001A3B3D">
      <w:r>
        <w:separator/>
      </w:r>
    </w:p>
  </w:footnote>
  <w:footnote w:type="continuationSeparator" w:id="0">
    <w:p w14:paraId="3465E664" w14:textId="77777777" w:rsidR="000B5360" w:rsidRDefault="000B53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D69"/>
    <w:rsid w:val="0008758A"/>
    <w:rsid w:val="000A5A6B"/>
    <w:rsid w:val="000B5360"/>
    <w:rsid w:val="000C1E68"/>
    <w:rsid w:val="00113D0D"/>
    <w:rsid w:val="001A2EFD"/>
    <w:rsid w:val="001A3B3D"/>
    <w:rsid w:val="001B67DC"/>
    <w:rsid w:val="002254A9"/>
    <w:rsid w:val="00233D97"/>
    <w:rsid w:val="002347A2"/>
    <w:rsid w:val="00257185"/>
    <w:rsid w:val="002850E3"/>
    <w:rsid w:val="002C38AE"/>
    <w:rsid w:val="002D0FB3"/>
    <w:rsid w:val="002E63BB"/>
    <w:rsid w:val="0034053A"/>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66FD4"/>
    <w:rsid w:val="00575BCA"/>
    <w:rsid w:val="00597C09"/>
    <w:rsid w:val="005B0344"/>
    <w:rsid w:val="005B44D1"/>
    <w:rsid w:val="005B4B0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51A7A"/>
    <w:rsid w:val="00765291"/>
    <w:rsid w:val="00794804"/>
    <w:rsid w:val="007B33F1"/>
    <w:rsid w:val="007B6DDA"/>
    <w:rsid w:val="007C0308"/>
    <w:rsid w:val="007C2FF2"/>
    <w:rsid w:val="007D6232"/>
    <w:rsid w:val="007E7D7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74D8D"/>
    <w:rsid w:val="009F1D79"/>
    <w:rsid w:val="00A059B3"/>
    <w:rsid w:val="00A86600"/>
    <w:rsid w:val="00AE3409"/>
    <w:rsid w:val="00AF4D67"/>
    <w:rsid w:val="00B11A60"/>
    <w:rsid w:val="00B22613"/>
    <w:rsid w:val="00B37D38"/>
    <w:rsid w:val="00B44A76"/>
    <w:rsid w:val="00B768D1"/>
    <w:rsid w:val="00B85761"/>
    <w:rsid w:val="00B951BD"/>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A7BAB"/>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0541C"/>
    <w:rsid w:val="00F12E85"/>
    <w:rsid w:val="00F271DE"/>
    <w:rsid w:val="00F40FE0"/>
    <w:rsid w:val="00F627DA"/>
    <w:rsid w:val="00F7288F"/>
    <w:rsid w:val="00F847A6"/>
    <w:rsid w:val="00F853CE"/>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160774765">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jpg"/><Relationship Id="rId18" Type="http://purl.oclc.org/ooxml/officeDocument/relationships/image" Target="media/image6.jpeg"/><Relationship Id="rId26" Type="http://purl.oclc.org/ooxml/officeDocument/relationships/hyperlink" Target="https://www.youtube.com/watch?v=ssM0iQRR94E&amp;list=PLq94JCErnaMG3epxNwWL_0szvNQhufsCk&amp;index=1&amp;t=8737s" TargetMode="External"/><Relationship Id="rId3" Type="http://purl.oclc.org/ooxml/officeDocument/relationships/styles" Target="styles.xml"/><Relationship Id="rId21" Type="http://purl.oclc.org/ooxml/officeDocument/relationships/hyperlink" Target="https://doi.org/10.1007/978-3-540-79228-4_1" TargetMode="Externa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image" Target="media/image5.jpeg"/><Relationship Id="rId25" Type="http://purl.oclc.org/ooxml/officeDocument/relationships/hyperlink" Target="https://doi-org.wv-o-ursus-proxy02.ursus.maine.edu/10.1145/3357384.3357954" TargetMode="External"/><Relationship Id="rId2" Type="http://purl.oclc.org/ooxml/officeDocument/relationships/numbering" Target="numbering.xml"/><Relationship Id="rId16" Type="http://purl.oclc.org/ooxml/officeDocument/relationships/image" Target="media/image4.jpeg"/><Relationship Id="rId20" Type="http://purl.oclc.org/ooxml/officeDocument/relationships/hyperlink" Target="https://doi.org/10.1561/9781601988195" TargetMode="External"/><Relationship Id="rId29"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hyperlink" Target="http://www.nytimes.com/2019/11/19/technology/artificial-intelligence-dawn-song.html" TargetMode="External"/><Relationship Id="rId5" Type="http://purl.oclc.org/ooxml/officeDocument/relationships/webSettings" Target="webSettings.xml"/><Relationship Id="rId15" Type="http://purl.oclc.org/ooxml/officeDocument/relationships/image" Target="media/image3.jpg"/><Relationship Id="rId23" Type="http://purl.oclc.org/ooxml/officeDocument/relationships/hyperlink" Target="https://www.nist.gov/blogs/cybersecurity-insights/differential-privacy-privacy-preserving-data-analysis-introduction-our" TargetMode="External"/><Relationship Id="rId28" Type="http://purl.oclc.org/ooxml/officeDocument/relationships/fontTable" Target="fontTable.xml"/><Relationship Id="rId10" Type="http://schemas.microsoft.com/office/2011/relationships/commentsExtended" Target="commentsExtended.xml"/><Relationship Id="rId19" Type="http://purl.oclc.org/ooxml/officeDocument/relationships/image" Target="media/image7.jpeg"/><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hyperlink" Target="https://learning.oreilly.com/videos/tensorflow-privacy-learning/0636920373483/0636920373483-video329379/" TargetMode="External"/><Relationship Id="rId27" Type="http://purl.oclc.org/ooxml/officeDocument/relationships/hyperlink" Target="https://www.nist.gov/itl/products-and-services/emnist-dataset"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202</TotalTime>
  <Pages>6</Pages>
  <Words>4507</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Classified</cp:lastModifiedBy>
  <cp:revision>10</cp:revision>
  <dcterms:created xsi:type="dcterms:W3CDTF">2022-12-02T01:04:00Z</dcterms:created>
  <dcterms:modified xsi:type="dcterms:W3CDTF">2022-12-08T05:15:00Z</dcterms:modified>
</cp:coreProperties>
</file>